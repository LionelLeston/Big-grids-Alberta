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9CC5" w14:textId="77777777" w:rsidR="00FA04F5" w:rsidRDefault="00404B09">
      <w:pPr>
        <w:pStyle w:val="Author"/>
      </w:pPr>
      <w:r>
        <w:t>Andrew D. Crosby</w:t>
      </w:r>
    </w:p>
    <w:p w14:paraId="327C1E10" w14:textId="77777777" w:rsidR="00FA04F5" w:rsidRDefault="00404B09">
      <w:pPr>
        <w:pStyle w:val="Date"/>
      </w:pPr>
      <w:r>
        <w:t>23 September, 2020</w:t>
      </w:r>
    </w:p>
    <w:p w14:paraId="5E9A2640" w14:textId="77777777" w:rsidR="00FA04F5" w:rsidRDefault="00404B09">
      <w:pPr>
        <w:pStyle w:val="Heading2"/>
      </w:pPr>
      <w:bookmarkStart w:id="0" w:name="X90936a84bd6ea181d7c880a7f4cefc7ae6dfde9"/>
      <w:r>
        <w:t>Manuscript proposal for using big grids to look at cumulative effects at different spatial scales</w:t>
      </w:r>
      <w:bookmarkEnd w:id="0"/>
    </w:p>
    <w:p w14:paraId="5ABA484E" w14:textId="77777777" w:rsidR="00FA04F5" w:rsidRDefault="00404B09">
      <w:pPr>
        <w:pStyle w:val="Heading2"/>
      </w:pPr>
      <w:bookmarkStart w:id="1" w:name="authors"/>
      <w:r>
        <w:rPr>
          <w:b/>
        </w:rPr>
        <w:t>Authors</w:t>
      </w:r>
      <w:bookmarkEnd w:id="1"/>
    </w:p>
    <w:p w14:paraId="3774B71F" w14:textId="77777777" w:rsidR="00FA04F5" w:rsidRDefault="00404B09">
      <w:pPr>
        <w:pStyle w:val="Heading2"/>
      </w:pPr>
      <w:bookmarkStart w:id="2" w:name="X064b34fd90f80e2511845e570f8439517d82681"/>
      <w:r>
        <w:t>Andrew D. Crosby,</w:t>
      </w:r>
      <w:r>
        <w:rPr>
          <w:vertAlign w:val="superscript"/>
        </w:rPr>
        <w:t>1,2</w:t>
      </w:r>
      <w:r>
        <w:t xml:space="preserve"> Lionel Leston,</w:t>
      </w:r>
      <w:r>
        <w:rPr>
          <w:vertAlign w:val="superscript"/>
        </w:rPr>
        <w:t>1,2</w:t>
      </w:r>
      <w:r>
        <w:t xml:space="preserve"> Erin M. Bayne</w:t>
      </w:r>
      <w:r>
        <w:rPr>
          <w:vertAlign w:val="superscript"/>
        </w:rPr>
        <w:t>1,2</w:t>
      </w:r>
      <w:bookmarkEnd w:id="2"/>
    </w:p>
    <w:p w14:paraId="13A1F17D" w14:textId="77777777" w:rsidR="00FA04F5" w:rsidRDefault="00404B09">
      <w:pPr>
        <w:pStyle w:val="FirstParagraph"/>
      </w:pPr>
      <w:r>
        <w:t> </w:t>
      </w:r>
    </w:p>
    <w:p w14:paraId="46B9F7FD" w14:textId="77777777" w:rsidR="00FA04F5" w:rsidRDefault="00404B09">
      <w:pPr>
        <w:pStyle w:val="Heading2"/>
      </w:pPr>
      <w:bookmarkStart w:id="3" w:name="suggested-co-authors"/>
      <w:r>
        <w:rPr>
          <w:b/>
        </w:rPr>
        <w:t>Suggested co-authors</w:t>
      </w:r>
      <w:bookmarkEnd w:id="3"/>
    </w:p>
    <w:p w14:paraId="676B8BDC" w14:textId="77777777" w:rsidR="00FA04F5" w:rsidRDefault="00404B09">
      <w:pPr>
        <w:pStyle w:val="Heading2"/>
      </w:pPr>
      <w:bookmarkStart w:id="4" w:name="X4e38d0c7635308c2e915a6948b83a9c2ab4b54c"/>
      <w:r>
        <w:t>C. Lisa Mahon,</w:t>
      </w:r>
      <w:r>
        <w:rPr>
          <w:vertAlign w:val="superscript"/>
        </w:rPr>
        <w:t>3</w:t>
      </w:r>
      <w:r>
        <w:t xml:space="preserve"> Péter Sólymos,</w:t>
      </w:r>
      <w:r>
        <w:rPr>
          <w:vertAlign w:val="superscript"/>
        </w:rPr>
        <w:t>1,2,4</w:t>
      </w:r>
      <w:r>
        <w:t xml:space="preserve"> Judith D. Toms</w:t>
      </w:r>
      <w:r>
        <w:rPr>
          <w:vertAlign w:val="superscript"/>
        </w:rPr>
        <w:t>2,5</w:t>
      </w:r>
      <w:bookmarkEnd w:id="4"/>
    </w:p>
    <w:p w14:paraId="23E166CB" w14:textId="77777777" w:rsidR="00FA04F5" w:rsidRDefault="00404B09">
      <w:pPr>
        <w:pStyle w:val="FirstParagraph"/>
      </w:pPr>
      <w:r>
        <w:t> </w:t>
      </w:r>
    </w:p>
    <w:p w14:paraId="1931347E" w14:textId="77777777" w:rsidR="00FA04F5" w:rsidRDefault="00404B09">
      <w:pPr>
        <w:pStyle w:val="Heading2"/>
      </w:pPr>
      <w:bookmarkStart w:id="5" w:name="X047cd4a3089e55559cafa58478ebe1f8a3bbbe5"/>
      <w:r>
        <w:rPr>
          <w:vertAlign w:val="superscript"/>
        </w:rPr>
        <w:t>1</w:t>
      </w:r>
      <w:r>
        <w:t>Boreal Avian Modelling Project, 751 General Services Building, University of Alberta, Edmonton, Alberta T6G 2H1 Canada</w:t>
      </w:r>
      <w:bookmarkEnd w:id="5"/>
    </w:p>
    <w:p w14:paraId="0FB788D6" w14:textId="77777777" w:rsidR="00FA04F5" w:rsidRDefault="00404B09">
      <w:pPr>
        <w:pStyle w:val="Heading2"/>
      </w:pPr>
      <w:bookmarkStart w:id="6" w:name="X223743dbb5d70a7a018e5c3d55a348454992439"/>
      <w:r>
        <w:rPr>
          <w:vertAlign w:val="superscript"/>
        </w:rPr>
        <w:t>2</w:t>
      </w:r>
      <w:r>
        <w:t>Department of Biological Sciences, University of Alberta, Edmonton, Alberta T6G 2E9, Canada</w:t>
      </w:r>
      <w:bookmarkEnd w:id="6"/>
    </w:p>
    <w:p w14:paraId="0F094306" w14:textId="77777777" w:rsidR="00FA04F5" w:rsidRDefault="00404B09">
      <w:pPr>
        <w:pStyle w:val="Heading2"/>
      </w:pPr>
      <w:bookmarkStart w:id="7" w:name="Xc61f0a0088d55b03b856ef349b86ed970d4802e"/>
      <w:r>
        <w:rPr>
          <w:vertAlign w:val="superscript"/>
        </w:rPr>
        <w:t>3</w:t>
      </w:r>
      <w:r>
        <w:t>Environment and Climate Change Canada, 91780 Alaska Highway, Whitehorse, Yukon Y1A 5X7 Canada</w:t>
      </w:r>
      <w:bookmarkEnd w:id="7"/>
    </w:p>
    <w:p w14:paraId="715D0961" w14:textId="77777777" w:rsidR="00FA04F5" w:rsidRDefault="00404B09">
      <w:pPr>
        <w:pStyle w:val="Heading2"/>
      </w:pPr>
      <w:bookmarkStart w:id="8" w:name="X67e86cf89a346531ca13ecf25832078408e8f8c"/>
      <w:r>
        <w:rPr>
          <w:vertAlign w:val="superscript"/>
        </w:rPr>
        <w:t>4</w:t>
      </w:r>
      <w:r>
        <w:t>Alberta Biodiversity Monitoring Institute, 1-107 Centennial Centre for Interdisciplinary Studies (CCIS), University of Alberta, Edmonton, Alberta T6G 2E9, Canada</w:t>
      </w:r>
      <w:bookmarkEnd w:id="8"/>
    </w:p>
    <w:p w14:paraId="193DC407" w14:textId="77777777" w:rsidR="00FA04F5" w:rsidRDefault="00404B09">
      <w:pPr>
        <w:pStyle w:val="Heading2"/>
      </w:pPr>
      <w:bookmarkStart w:id="9" w:name="Xd1ee8756c0ca4b34129abd141e1d8a8c236f221"/>
      <w:r>
        <w:rPr>
          <w:vertAlign w:val="superscript"/>
        </w:rPr>
        <w:t>5</w:t>
      </w:r>
      <w:r>
        <w:t xml:space="preserve"> Environment and Climate Change Canada, 9250-49th Street, Edmonton, Alberta T6B 1K5 Canada</w:t>
      </w:r>
      <w:bookmarkEnd w:id="9"/>
    </w:p>
    <w:p w14:paraId="719608B2" w14:textId="77777777" w:rsidR="00FA04F5" w:rsidRDefault="00404B09">
      <w:pPr>
        <w:pStyle w:val="FirstParagraph"/>
      </w:pPr>
      <w:r>
        <w:t>   </w:t>
      </w:r>
    </w:p>
    <w:p w14:paraId="23D891CC" w14:textId="77777777" w:rsidR="00FA04F5" w:rsidRDefault="00404B09">
      <w:pPr>
        <w:pStyle w:val="Heading2"/>
      </w:pPr>
      <w:bookmarkStart w:id="10" w:name="Xed9ea10df9bf7bb22c0f79ad14dc6bdafb3361a"/>
      <w:r>
        <w:rPr>
          <w:b/>
        </w:rPr>
        <w:t>Working Title:</w:t>
      </w:r>
      <w:r>
        <w:t xml:space="preserve"> Additive and interactive effects of forest disturbance on boreal bird species across spatial scales</w:t>
      </w:r>
      <w:bookmarkEnd w:id="10"/>
    </w:p>
    <w:p w14:paraId="465DFFC6" w14:textId="77777777" w:rsidR="00FA04F5" w:rsidRDefault="00404B09">
      <w:pPr>
        <w:pStyle w:val="FirstParagraph"/>
      </w:pPr>
      <w:r>
        <w:t>   </w:t>
      </w:r>
    </w:p>
    <w:p w14:paraId="1F2A1F68" w14:textId="77777777" w:rsidR="00FA04F5" w:rsidRDefault="00404B09">
      <w:pPr>
        <w:pStyle w:val="Heading3"/>
      </w:pPr>
      <w:bookmarkStart w:id="11" w:name="Xc72d1810fb31ef51375666c548bdb8d97545b77"/>
      <w:r>
        <w:rPr>
          <w:b/>
        </w:rPr>
        <w:t>Issue:</w:t>
      </w:r>
      <w:r>
        <w:t xml:space="preserve"> The western boreal forest of Canada is quickly transitioning form an intact to a variegated landscape due to rapid industrial development.</w:t>
      </w:r>
      <w:bookmarkEnd w:id="11"/>
    </w:p>
    <w:p w14:paraId="2E038F68" w14:textId="598DBF8E" w:rsidR="00FA04F5" w:rsidRDefault="00404B09">
      <w:pPr>
        <w:pStyle w:val="Heading3"/>
      </w:pPr>
      <w:bookmarkStart w:id="12" w:name="X416e7d7b1505408f3f042d54f6638b7ed6202a3"/>
      <w:r>
        <w:rPr>
          <w:b/>
        </w:rPr>
        <w:t>Relevance:</w:t>
      </w:r>
      <w:r>
        <w:t xml:space="preserve"> Many boreal bird species demonstrate negative responses to industrial disturbances</w:t>
      </w:r>
      <w:ins w:id="13" w:author="Lionel Leston" w:date="2020-09-23T10:27:00Z">
        <w:r w:rsidR="004F1846">
          <w:t xml:space="preserve"> (Bayne et al. 2016)</w:t>
        </w:r>
      </w:ins>
      <w:r>
        <w:t>, which leads to alterations in biodiversity and ecological functioning.</w:t>
      </w:r>
      <w:bookmarkEnd w:id="12"/>
    </w:p>
    <w:p w14:paraId="59A14C37" w14:textId="77777777" w:rsidR="00FA04F5" w:rsidRDefault="00404B09">
      <w:pPr>
        <w:pStyle w:val="Heading3"/>
      </w:pPr>
      <w:bookmarkStart w:id="14" w:name="X1760417782e1d59a1bd070393950d8b617159e0"/>
      <w:r>
        <w:rPr>
          <w:b/>
        </w:rPr>
        <w:t>Hole:</w:t>
      </w:r>
      <w:r>
        <w:t xml:space="preserve"> It has been demonstrated that different disturbance types interact to increase the effects on many bird species. However, we do not know how these interactive effects might change with spatial scale.</w:t>
      </w:r>
      <w:bookmarkEnd w:id="14"/>
    </w:p>
    <w:p w14:paraId="1BF5C61B" w14:textId="77777777" w:rsidR="00FA04F5" w:rsidRDefault="00404B09">
      <w:pPr>
        <w:pStyle w:val="Heading3"/>
      </w:pPr>
      <w:bookmarkStart w:id="15" w:name="X596125378f4e56b7344831d435a27b8a45d34b9"/>
      <w:r>
        <w:rPr>
          <w:b/>
        </w:rPr>
        <w:t>Objective:</w:t>
      </w:r>
      <w:r>
        <w:t xml:space="preserve"> Quantify the interactive effects of multiple disturbance types on boreal bird populations at different spatial scales, and test for differences in effects among scales.</w:t>
      </w:r>
      <w:bookmarkEnd w:id="15"/>
    </w:p>
    <w:p w14:paraId="3EBDB168" w14:textId="77777777" w:rsidR="00FA04F5" w:rsidRDefault="00404B09">
      <w:pPr>
        <w:pStyle w:val="FirstParagraph"/>
      </w:pPr>
      <w:r>
        <w:t> </w:t>
      </w:r>
    </w:p>
    <w:p w14:paraId="0E4BB415" w14:textId="77777777" w:rsidR="00FA04F5" w:rsidRDefault="00404B09">
      <w:pPr>
        <w:pStyle w:val="Heading2"/>
      </w:pPr>
      <w:bookmarkStart w:id="16" w:name="a-few-thoughts-for-the-introduction"/>
      <w:r>
        <w:t>A few thoughts for the introduction:</w:t>
      </w:r>
      <w:bookmarkEnd w:id="16"/>
    </w:p>
    <w:p w14:paraId="0948402E" w14:textId="77777777" w:rsidR="00FA04F5" w:rsidRDefault="00404B09">
      <w:pPr>
        <w:pStyle w:val="Compact"/>
        <w:numPr>
          <w:ilvl w:val="0"/>
          <w:numId w:val="39"/>
        </w:numPr>
      </w:pPr>
      <w:r>
        <w:t>If the effect of a given disturbance type is conditional on the area of another disturbance type, there is an interactive effect.</w:t>
      </w:r>
      <w:r>
        <w:br/>
      </w:r>
    </w:p>
    <w:p w14:paraId="33D2E12E" w14:textId="77777777" w:rsidR="00FA04F5" w:rsidRDefault="00404B09">
      <w:pPr>
        <w:pStyle w:val="Compact"/>
        <w:numPr>
          <w:ilvl w:val="0"/>
          <w:numId w:val="39"/>
        </w:numPr>
      </w:pPr>
      <w:r>
        <w:t>Interactive effects may be synergistic (increased response) or antagonistic (decreased response) (Mahon et al. 2016)</w:t>
      </w:r>
      <w:r>
        <w:br/>
      </w:r>
    </w:p>
    <w:p w14:paraId="3C156B97" w14:textId="77777777" w:rsidR="00FA04F5" w:rsidRDefault="00404B09">
      <w:pPr>
        <w:pStyle w:val="Compact"/>
        <w:numPr>
          <w:ilvl w:val="0"/>
          <w:numId w:val="39"/>
        </w:numPr>
      </w:pPr>
      <w:r>
        <w:t>At smaller scales, it is more likely there will be fewer disturbance types, thus making it less likely that interactive effects will be detected.</w:t>
      </w:r>
      <w:r>
        <w:br/>
      </w:r>
    </w:p>
    <w:p w14:paraId="1CCD5D72" w14:textId="77777777" w:rsidR="00FA04F5" w:rsidRDefault="00404B09">
      <w:pPr>
        <w:pStyle w:val="Compact"/>
        <w:numPr>
          <w:ilvl w:val="0"/>
          <w:numId w:val="39"/>
        </w:numPr>
      </w:pPr>
      <w:commentRangeStart w:id="17"/>
      <w:r>
        <w:t>There may be thresholds in the area of a disturbance required to elicit a response or interaction (Bayne et al. 2005).</w:t>
      </w:r>
      <w:r>
        <w:br/>
      </w:r>
      <w:commentRangeEnd w:id="17"/>
      <w:r w:rsidR="00C00EBD">
        <w:rPr>
          <w:rStyle w:val="CommentReference"/>
        </w:rPr>
        <w:commentReference w:id="17"/>
      </w:r>
    </w:p>
    <w:p w14:paraId="0D868CDF" w14:textId="77777777" w:rsidR="00FA04F5" w:rsidRDefault="00404B09">
      <w:pPr>
        <w:pStyle w:val="Compact"/>
        <w:numPr>
          <w:ilvl w:val="0"/>
          <w:numId w:val="39"/>
        </w:numPr>
      </w:pPr>
      <w:r>
        <w:lastRenderedPageBreak/>
        <w:t>There may be domains of scale over which interactive effects remain constant, and then change abruptly (i.e. a large change in the effect over a small change in spatial scale; Wiens 1989).</w:t>
      </w:r>
    </w:p>
    <w:p w14:paraId="7DD71229" w14:textId="77777777" w:rsidR="00FA04F5" w:rsidRDefault="00404B09">
      <w:pPr>
        <w:pStyle w:val="FirstParagraph"/>
      </w:pPr>
      <w:r>
        <w:t> </w:t>
      </w:r>
    </w:p>
    <w:p w14:paraId="3EE0B637" w14:textId="77777777" w:rsidR="00FA04F5" w:rsidRDefault="00404B09">
      <w:pPr>
        <w:pStyle w:val="Heading2"/>
      </w:pPr>
      <w:bookmarkStart w:id="18" w:name="alternative-hypotheses-for-testing"/>
      <w:r>
        <w:rPr>
          <w:b/>
        </w:rPr>
        <w:t>Alternative hypotheses for testing:</w:t>
      </w:r>
      <w:bookmarkEnd w:id="18"/>
    </w:p>
    <w:p w14:paraId="4DBB379E" w14:textId="77777777" w:rsidR="00FA04F5" w:rsidRDefault="00404B09">
      <w:pPr>
        <w:pStyle w:val="Compact"/>
        <w:numPr>
          <w:ilvl w:val="0"/>
          <w:numId w:val="40"/>
        </w:numPr>
      </w:pPr>
      <w:r>
        <w:t>Direct effect through loss of native vegetation at all spatial scales.</w:t>
      </w:r>
    </w:p>
    <w:p w14:paraId="225187DC" w14:textId="77777777" w:rsidR="00FA04F5" w:rsidRDefault="00404B09">
      <w:pPr>
        <w:pStyle w:val="Compact"/>
        <w:numPr>
          <w:ilvl w:val="1"/>
          <w:numId w:val="41"/>
        </w:numPr>
      </w:pPr>
      <w:r>
        <w:t>Cumulative area of disturbance explains density, regardless of disturbance type.</w:t>
      </w:r>
      <w:r>
        <w:br/>
        <w:t> </w:t>
      </w:r>
    </w:p>
    <w:p w14:paraId="2CD5C622" w14:textId="77777777" w:rsidR="00FA04F5" w:rsidRDefault="00404B09">
      <w:pPr>
        <w:pStyle w:val="Compact"/>
        <w:numPr>
          <w:ilvl w:val="0"/>
          <w:numId w:val="40"/>
        </w:numPr>
      </w:pPr>
      <w:r>
        <w:t>Direct effect through loss of vegetation is conditional on disturbance type at all spatial scales.</w:t>
      </w:r>
    </w:p>
    <w:p w14:paraId="201EDD92" w14:textId="77777777" w:rsidR="00FA04F5" w:rsidRDefault="00404B09">
      <w:pPr>
        <w:pStyle w:val="Compact"/>
        <w:numPr>
          <w:ilvl w:val="1"/>
          <w:numId w:val="42"/>
        </w:numPr>
      </w:pPr>
      <w:r>
        <w:t>Additive effects of area of different disturbance types.</w:t>
      </w:r>
      <w:r>
        <w:br/>
        <w:t> </w:t>
      </w:r>
    </w:p>
    <w:p w14:paraId="5B26EDFF" w14:textId="77777777" w:rsidR="00FA04F5" w:rsidRDefault="00404B09">
      <w:pPr>
        <w:pStyle w:val="Compact"/>
        <w:numPr>
          <w:ilvl w:val="0"/>
          <w:numId w:val="40"/>
        </w:numPr>
      </w:pPr>
      <w:r>
        <w:t>Direct and indirect effects independent of spatial scale.</w:t>
      </w:r>
    </w:p>
    <w:p w14:paraId="7F85462B" w14:textId="77777777" w:rsidR="00FA04F5" w:rsidRDefault="00404B09">
      <w:pPr>
        <w:pStyle w:val="Compact"/>
        <w:numPr>
          <w:ilvl w:val="1"/>
          <w:numId w:val="43"/>
        </w:numPr>
      </w:pPr>
      <w:r>
        <w:t>Interactive effects remain constant across scales.</w:t>
      </w:r>
      <w:r>
        <w:br/>
        <w:t> </w:t>
      </w:r>
    </w:p>
    <w:p w14:paraId="36E1ED76" w14:textId="77777777" w:rsidR="00FA04F5" w:rsidRDefault="00404B09">
      <w:pPr>
        <w:pStyle w:val="Compact"/>
        <w:numPr>
          <w:ilvl w:val="0"/>
          <w:numId w:val="40"/>
        </w:numPr>
      </w:pPr>
      <w:r>
        <w:t>Scale-dependent interactive effects.</w:t>
      </w:r>
    </w:p>
    <w:p w14:paraId="145F9BDD" w14:textId="77777777" w:rsidR="00FA04F5" w:rsidRDefault="00404B09">
      <w:pPr>
        <w:pStyle w:val="Compact"/>
        <w:numPr>
          <w:ilvl w:val="1"/>
          <w:numId w:val="44"/>
        </w:numPr>
      </w:pPr>
      <w:r>
        <w:t>Interactive effects change with spatial scale.</w:t>
      </w:r>
    </w:p>
    <w:p w14:paraId="32EB3884" w14:textId="77777777" w:rsidR="00FA04F5" w:rsidRDefault="00404B09">
      <w:pPr>
        <w:pStyle w:val="FirstParagraph"/>
      </w:pPr>
      <w:r>
        <w:t> </w:t>
      </w:r>
    </w:p>
    <w:p w14:paraId="04E3E185" w14:textId="77777777" w:rsidR="00FA04F5" w:rsidRDefault="00404B09">
      <w:pPr>
        <w:pStyle w:val="Heading2"/>
      </w:pPr>
      <w:bookmarkStart w:id="19" w:name="literature-cited"/>
      <w:r>
        <w:rPr>
          <w:b/>
        </w:rPr>
        <w:t>Literature Cited</w:t>
      </w:r>
      <w:bookmarkEnd w:id="19"/>
    </w:p>
    <w:p w14:paraId="354F5C52" w14:textId="77777777" w:rsidR="00FA04F5" w:rsidRDefault="00404B09">
      <w:pPr>
        <w:pStyle w:val="Bibliography"/>
      </w:pPr>
      <w:bookmarkStart w:id="20" w:name="ref-Bayne2005"/>
      <w:bookmarkStart w:id="21" w:name="refs"/>
      <w:r>
        <w:t>Bayne, E. M., S. Boutin, B. Tracz, and K. Charest. 2005. Functional and numerical responses of ovenbirds ( Seiurus aurocapilla ) to changing seismic exploration practices in Alberta’s boreal forest. Écoscience 12:216–222.</w:t>
      </w:r>
    </w:p>
    <w:p w14:paraId="091AB764" w14:textId="1DC2DE92" w:rsidR="000D48CC" w:rsidRDefault="004F1846">
      <w:pPr>
        <w:pStyle w:val="Bibliography"/>
        <w:rPr>
          <w:ins w:id="22" w:author="Lionel Leston" w:date="2020-09-23T10:26:00Z"/>
        </w:rPr>
      </w:pPr>
      <w:bookmarkStart w:id="23" w:name="ref-Mahon2016"/>
      <w:bookmarkEnd w:id="20"/>
      <w:ins w:id="24" w:author="Lionel Leston" w:date="2020-09-23T10:26:00Z">
        <w:r w:rsidRPr="004F1846">
          <w:t xml:space="preserve">Bayne, </w:t>
        </w:r>
        <w:r>
          <w:t xml:space="preserve">E., </w:t>
        </w:r>
        <w:r w:rsidRPr="004F1846">
          <w:t>L. Leston, C. L. Mahon, P. Sólymos, C. Machtans, H. Lankau, J. R. Ball, S. L. Van Wilgenburg, S. Cumming, T. Fontaine, F. Schmiegelow, and S. Song. 2016. Boreal bird abundance estimates within different energy sector disturbances vary with point count radius. Condor: Ornithological Applications 118(2):376-390. DOI 10.1650/CONDOR-15-126.1.</w:t>
        </w:r>
      </w:ins>
    </w:p>
    <w:p w14:paraId="409587B0" w14:textId="6637E360" w:rsidR="00FA04F5" w:rsidRDefault="00404B09">
      <w:pPr>
        <w:pStyle w:val="Bibliography"/>
      </w:pPr>
      <w:r>
        <w:t>Mahon, C. L., G. Holloway, P. Sólymos, S. G. Cumming, E. M. Bayne, F. K. A. Schmiegelow, and S. J. Song. 2016. Community structure and niche characteristics of upland and lowland western boreal birds at multiple spatial scales. Forest Ecology and Management 361:99–116.</w:t>
      </w:r>
    </w:p>
    <w:p w14:paraId="438332DE" w14:textId="77777777" w:rsidR="00FA04F5" w:rsidRDefault="00404B09">
      <w:pPr>
        <w:pStyle w:val="Bibliography"/>
      </w:pPr>
      <w:bookmarkStart w:id="25" w:name="ref-Wiens1989"/>
      <w:bookmarkEnd w:id="23"/>
      <w:r>
        <w:t>Wiens, J. A. 1989. Spatial Scaling in Ecology. Functional Ecology 3:385.</w:t>
      </w:r>
      <w:bookmarkEnd w:id="21"/>
      <w:bookmarkEnd w:id="25"/>
    </w:p>
    <w:sectPr w:rsidR="00FA04F5" w:rsidSect="003A56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7" w:author="Lionel Leston" w:date="2020-09-23T10:29:00Z" w:initials="LL">
    <w:p w14:paraId="2DFC3CDF" w14:textId="4B7D0B2C" w:rsidR="00C00EBD" w:rsidRDefault="00C00EBD">
      <w:pPr>
        <w:pStyle w:val="CommentText"/>
      </w:pPr>
      <w:r>
        <w:rPr>
          <w:rStyle w:val="CommentReference"/>
        </w:rPr>
        <w:annotationRef/>
      </w:r>
      <w:r w:rsidR="00B2276B">
        <w:t>Within a GLM framework we could try looking at piecewise regression models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FC3C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5A1F0" w16cex:dateUtc="2020-09-23T1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FC3CDF" w16cid:durableId="2315A1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60B4B" w14:textId="77777777" w:rsidR="00364DF1" w:rsidRDefault="00364DF1">
      <w:pPr>
        <w:spacing w:after="0" w:line="240" w:lineRule="auto"/>
      </w:pPr>
      <w:r>
        <w:separator/>
      </w:r>
    </w:p>
  </w:endnote>
  <w:endnote w:type="continuationSeparator" w:id="0">
    <w:p w14:paraId="7A9D22F6" w14:textId="77777777" w:rsidR="00364DF1" w:rsidRDefault="0036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7A0B7" w14:textId="77777777" w:rsidR="00364DF1" w:rsidRDefault="00364DF1">
      <w:r>
        <w:separator/>
      </w:r>
    </w:p>
  </w:footnote>
  <w:footnote w:type="continuationSeparator" w:id="0">
    <w:p w14:paraId="20BA9661" w14:textId="77777777" w:rsidR="00364DF1" w:rsidRDefault="00364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8027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3A844F" w14:textId="77777777" w:rsidR="00582107" w:rsidRDefault="00404B09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CE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• Cumulative effects across scales</w:t>
        </w:r>
      </w:p>
    </w:sdtContent>
  </w:sdt>
  <w:p w14:paraId="50F2933B" w14:textId="77777777" w:rsidR="00582107" w:rsidRDefault="00364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CAFADC"/>
    <w:lvl w:ilvl="0">
      <w:numFmt w:val="bullet"/>
      <w:pStyle w:val="Compact"/>
      <w:lvlText w:val="•"/>
      <w:lvlJc w:val="left"/>
      <w:pPr>
        <w:tabs>
          <w:tab w:val="num" w:pos="360"/>
        </w:tabs>
        <w:ind w:left="840" w:hanging="480"/>
      </w:pPr>
    </w:lvl>
    <w:lvl w:ilvl="1">
      <w:numFmt w:val="bullet"/>
      <w:lvlText w:val="–"/>
      <w:lvlJc w:val="left"/>
      <w:pPr>
        <w:tabs>
          <w:tab w:val="num" w:pos="1080"/>
        </w:tabs>
        <w:ind w:left="1560" w:hanging="480"/>
      </w:pPr>
    </w:lvl>
    <w:lvl w:ilvl="2">
      <w:numFmt w:val="bullet"/>
      <w:lvlText w:val="•"/>
      <w:lvlJc w:val="left"/>
      <w:pPr>
        <w:tabs>
          <w:tab w:val="num" w:pos="1800"/>
        </w:tabs>
        <w:ind w:left="2280" w:hanging="480"/>
      </w:pPr>
    </w:lvl>
    <w:lvl w:ilvl="3">
      <w:numFmt w:val="bullet"/>
      <w:lvlText w:val="–"/>
      <w:lvlJc w:val="left"/>
      <w:pPr>
        <w:tabs>
          <w:tab w:val="num" w:pos="2520"/>
        </w:tabs>
        <w:ind w:left="3000" w:hanging="480"/>
      </w:pPr>
    </w:lvl>
    <w:lvl w:ilvl="4">
      <w:numFmt w:val="bullet"/>
      <w:lvlText w:val="•"/>
      <w:lvlJc w:val="left"/>
      <w:pPr>
        <w:tabs>
          <w:tab w:val="num" w:pos="3240"/>
        </w:tabs>
        <w:ind w:left="3720" w:hanging="480"/>
      </w:pPr>
    </w:lvl>
    <w:lvl w:ilvl="5">
      <w:numFmt w:val="bullet"/>
      <w:lvlText w:val="–"/>
      <w:lvlJc w:val="left"/>
      <w:pPr>
        <w:tabs>
          <w:tab w:val="num" w:pos="3960"/>
        </w:tabs>
        <w:ind w:left="4440" w:hanging="480"/>
      </w:pPr>
    </w:lvl>
    <w:lvl w:ilvl="6">
      <w:numFmt w:val="bullet"/>
      <w:lvlText w:val="•"/>
      <w:lvlJc w:val="left"/>
      <w:pPr>
        <w:tabs>
          <w:tab w:val="num" w:pos="4680"/>
        </w:tabs>
        <w:ind w:left="5160" w:hanging="480"/>
      </w:pPr>
    </w:lvl>
    <w:lvl w:ilvl="7">
      <w:numFmt w:val="bullet"/>
      <w:lvlText w:val="–"/>
      <w:lvlJc w:val="left"/>
      <w:pPr>
        <w:tabs>
          <w:tab w:val="num" w:pos="5400"/>
        </w:tabs>
        <w:ind w:left="5880" w:hanging="480"/>
      </w:pPr>
    </w:lvl>
    <w:lvl w:ilvl="8">
      <w:numFmt w:val="bullet"/>
      <w:lvlText w:val="•"/>
      <w:lvlJc w:val="left"/>
      <w:pPr>
        <w:tabs>
          <w:tab w:val="num" w:pos="6120"/>
        </w:tabs>
        <w:ind w:left="6600" w:hanging="480"/>
      </w:pPr>
    </w:lvl>
  </w:abstractNum>
  <w:abstractNum w:abstractNumId="1" w15:restartNumberingAfterBreak="0">
    <w:nsid w:val="FFFFFF7C"/>
    <w:multiLevelType w:val="singleLevel"/>
    <w:tmpl w:val="3D3C7E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D601E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412D9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48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1449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D6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62E2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48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722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7639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B9221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CB1A4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0"/>
  </w:num>
  <w:num w:numId="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1"/>
  </w:num>
  <w:num w:numId="15">
    <w:abstractNumId w:val="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11"/>
  </w:num>
  <w:num w:numId="32">
    <w:abstractNumId w:val="0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0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onel Leston">
    <w15:presenceInfo w15:providerId="Windows Live" w15:userId="2dcbb2381612a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48CC"/>
    <w:rsid w:val="00364DF1"/>
    <w:rsid w:val="00381CED"/>
    <w:rsid w:val="003D4E9F"/>
    <w:rsid w:val="003F44F3"/>
    <w:rsid w:val="00404B09"/>
    <w:rsid w:val="004E29B3"/>
    <w:rsid w:val="004F1846"/>
    <w:rsid w:val="00590D07"/>
    <w:rsid w:val="00784D58"/>
    <w:rsid w:val="008D6863"/>
    <w:rsid w:val="008E3FA8"/>
    <w:rsid w:val="00B2276B"/>
    <w:rsid w:val="00B86B75"/>
    <w:rsid w:val="00BC48D5"/>
    <w:rsid w:val="00C00EBD"/>
    <w:rsid w:val="00C36279"/>
    <w:rsid w:val="00E315A3"/>
    <w:rsid w:val="00FA04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D333"/>
  <w15:docId w15:val="{D2678E0C-16E6-4C03-8EEF-0F451530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45F09"/>
    <w:pPr>
      <w:keepNext/>
      <w:keepLines/>
      <w:spacing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A56A1"/>
    <w:pPr>
      <w:keepNext/>
      <w:keepLines/>
      <w:spacing w:after="0" w:line="240" w:lineRule="auto"/>
      <w:outlineLvl w:val="1"/>
    </w:pPr>
    <w:rPr>
      <w:rFonts w:eastAsiaTheme="majorEastAsia"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3D0A7B"/>
    <w:pPr>
      <w:keepNext/>
      <w:keepLines/>
      <w:spacing w:after="0" w:line="240" w:lineRule="auto"/>
      <w:ind w:left="720" w:hanging="720"/>
      <w:outlineLvl w:val="2"/>
    </w:pPr>
    <w:rPr>
      <w:rFonts w:eastAsiaTheme="majorEastAsia"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A53F7"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375E"/>
    <w:pPr>
      <w:spacing w:after="0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3068D6"/>
    <w:pPr>
      <w:spacing w:line="240" w:lineRule="auto"/>
      <w:ind w:firstLine="0"/>
    </w:pPr>
  </w:style>
  <w:style w:type="paragraph" w:customStyle="1" w:styleId="Compact">
    <w:name w:val="Compact"/>
    <w:basedOn w:val="BodyText"/>
    <w:qFormat/>
    <w:rsid w:val="00E73256"/>
    <w:pPr>
      <w:numPr>
        <w:numId w:val="9"/>
      </w:numPr>
      <w:spacing w:before="36" w:after="36" w:line="240" w:lineRule="auto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6217"/>
    <w:pPr>
      <w:keepNext/>
      <w:keepLines/>
      <w:spacing w:after="120" w:line="240" w:lineRule="auto"/>
    </w:pPr>
  </w:style>
  <w:style w:type="paragraph" w:styleId="Date">
    <w:name w:val="Date"/>
    <w:next w:val="BodyText"/>
    <w:qFormat/>
    <w:rsid w:val="00111F15"/>
    <w:pPr>
      <w:keepNext/>
      <w:keepLines/>
      <w:spacing w:after="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56217"/>
    <w:pPr>
      <w:spacing w:after="120"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A53F7"/>
    <w:pPr>
      <w:spacing w:after="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A375E"/>
  </w:style>
  <w:style w:type="character" w:styleId="LineNumber">
    <w:name w:val="line number"/>
    <w:basedOn w:val="DefaultParagraphFont"/>
    <w:semiHidden/>
    <w:unhideWhenUsed/>
    <w:rsid w:val="00111F15"/>
  </w:style>
  <w:style w:type="paragraph" w:styleId="Header">
    <w:name w:val="header"/>
    <w:basedOn w:val="Normal"/>
    <w:link w:val="HeaderChar"/>
    <w:uiPriority w:val="99"/>
    <w:unhideWhenUsed/>
    <w:rsid w:val="0058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107"/>
  </w:style>
  <w:style w:type="paragraph" w:styleId="Footer">
    <w:name w:val="footer"/>
    <w:basedOn w:val="Normal"/>
    <w:link w:val="FooterChar"/>
    <w:unhideWhenUsed/>
    <w:rsid w:val="0058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2107"/>
  </w:style>
  <w:style w:type="character" w:styleId="CommentReference">
    <w:name w:val="annotation reference"/>
    <w:basedOn w:val="DefaultParagraphFont"/>
    <w:semiHidden/>
    <w:unhideWhenUsed/>
    <w:rsid w:val="00C00E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00E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0E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E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0E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00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0E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D. Crosby</dc:creator>
  <cp:keywords/>
  <cp:lastModifiedBy>Lionel Leston</cp:lastModifiedBy>
  <cp:revision>7</cp:revision>
  <dcterms:created xsi:type="dcterms:W3CDTF">2020-09-23T15:24:00Z</dcterms:created>
  <dcterms:modified xsi:type="dcterms:W3CDTF">2020-09-23T15:29:00Z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C:/Users/crosby/Documents/RepResRef.bib</vt:lpwstr>
  </property>
  <property fmtid="{D5CDD505-2E9C-101B-9397-08002B2CF9AE}" pid="3" name="csl">
    <vt:lpwstr>common/ecology.csl</vt:lpwstr>
  </property>
  <property fmtid="{D5CDD505-2E9C-101B-9397-08002B2CF9AE}" pid="4" name="date">
    <vt:lpwstr>23 September, 2020</vt:lpwstr>
  </property>
  <property fmtid="{D5CDD505-2E9C-101B-9397-08002B2CF9AE}" pid="5" name="fig_caption">
    <vt:lpwstr>yes</vt:lpwstr>
  </property>
  <property fmtid="{D5CDD505-2E9C-101B-9397-08002B2CF9AE}" pid="6" name="fontsize">
    <vt:lpwstr>12pt</vt:lpwstr>
  </property>
  <property fmtid="{D5CDD505-2E9C-101B-9397-08002B2CF9AE}" pid="7" name="mainfont">
    <vt:lpwstr>Times New Roman</vt:lpwstr>
  </property>
  <property fmtid="{D5CDD505-2E9C-101B-9397-08002B2CF9AE}" pid="8" name="output">
    <vt:lpwstr/>
  </property>
</Properties>
</file>